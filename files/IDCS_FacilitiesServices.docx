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953" w:rsidRDefault="002C4D76">
      <w:ins w:id="0" w:author="dougmcmurray" w:date="2010-03-09T10:31:00Z">
        <w:r>
          <w:rPr>
            <w:noProof/>
          </w:rPr>
          <w:pict>
            <v:shapetype id="_x0000_t202" coordsize="21600,21600" o:spt="202" path="m,l,21600r21600,l21600,xe">
              <v:stroke joinstyle="miter"/>
              <v:path gradientshapeok="t" o:connecttype="rect"/>
            </v:shapetype>
            <v:shape id="_x0000_s1028" type="#_x0000_t202" style="position:absolute;margin-left:220.1pt;margin-top:95.8pt;width:361.35pt;height:596.35pt;z-index:251662336;mso-position-horizontal-relative:text;mso-position-vertical-relative:text;mso-width-relative:margin;mso-height-relative:margin" filled="f" stroked="f" strokeweight="0">
              <v:textbox style="mso-next-textbox:#_x0000_s1028" inset="0,0,0,0">
                <w:txbxContent>
                  <w:p w:rsidR="00867B5B" w:rsidRPr="000B42BB" w:rsidRDefault="00867B5B" w:rsidP="00AC58A4">
                    <w:pPr>
                      <w:spacing w:line="240" w:lineRule="auto"/>
                      <w:contextualSpacing/>
                      <w:rPr>
                        <w:b/>
                        <w:sz w:val="20"/>
                        <w:szCs w:val="20"/>
                      </w:rPr>
                    </w:pPr>
                    <w:r w:rsidRPr="000B42BB">
                      <w:rPr>
                        <w:b/>
                        <w:sz w:val="20"/>
                        <w:szCs w:val="20"/>
                      </w:rPr>
                      <w:t>Facilities Services</w:t>
                    </w:r>
                  </w:p>
                  <w:p w:rsidR="00867B5B" w:rsidRPr="000B42BB" w:rsidRDefault="00867B5B" w:rsidP="00867B5B">
                    <w:pPr>
                      <w:spacing w:line="240" w:lineRule="auto"/>
                      <w:contextualSpacing/>
                      <w:jc w:val="both"/>
                      <w:rPr>
                        <w:sz w:val="20"/>
                        <w:szCs w:val="20"/>
                      </w:rPr>
                    </w:pPr>
                    <w:r w:rsidRPr="000B42BB">
                      <w:rPr>
                        <w:sz w:val="20"/>
                        <w:szCs w:val="20"/>
                      </w:rPr>
                      <w:t>ID Consulting Solutions’ facilities group has provided comprehensive facilities design and onsite construction management for numerous clients. In support of telecommunications networks, our team has designed point of presence centers (POPs), co-location facilities, network nodes, regeneration stations, telephone switching office relocations/upgrades, radio towers, and network building entrance links. For our clients, we are able to provide planning, engineering design, procurement and installation, and training for mechanical, electrical power and low voltage systems.</w:t>
                    </w:r>
                  </w:p>
                  <w:p w:rsidR="00867B5B" w:rsidRDefault="00867B5B" w:rsidP="00AC58A4">
                    <w:pPr>
                      <w:spacing w:line="240" w:lineRule="auto"/>
                      <w:contextualSpacing/>
                      <w:rPr>
                        <w:sz w:val="20"/>
                        <w:szCs w:val="20"/>
                      </w:rPr>
                    </w:pPr>
                  </w:p>
                  <w:p w:rsidR="00867B5B" w:rsidRPr="000B42BB" w:rsidRDefault="00867B5B" w:rsidP="00AC58A4">
                    <w:pPr>
                      <w:spacing w:line="240" w:lineRule="auto"/>
                      <w:contextualSpacing/>
                      <w:rPr>
                        <w:b/>
                        <w:sz w:val="20"/>
                        <w:szCs w:val="20"/>
                      </w:rPr>
                    </w:pPr>
                    <w:r w:rsidRPr="000B42BB">
                      <w:rPr>
                        <w:b/>
                        <w:sz w:val="20"/>
                        <w:szCs w:val="20"/>
                      </w:rPr>
                      <w:t>Project Management</w:t>
                    </w:r>
                  </w:p>
                  <w:p w:rsidR="00867B5B" w:rsidRDefault="00867B5B" w:rsidP="00867B5B">
                    <w:pPr>
                      <w:spacing w:line="240" w:lineRule="auto"/>
                      <w:contextualSpacing/>
                      <w:jc w:val="both"/>
                      <w:rPr>
                        <w:sz w:val="20"/>
                        <w:szCs w:val="20"/>
                      </w:rPr>
                    </w:pPr>
                    <w:r>
                      <w:rPr>
                        <w:sz w:val="20"/>
                        <w:szCs w:val="20"/>
                      </w:rPr>
                      <w:t>Our extensive work with municipalities, utilities, commercial, and transportation clients demonstrates a broad talent for project success, including:</w:t>
                    </w:r>
                  </w:p>
                  <w:p w:rsidR="00867B5B" w:rsidRPr="00867B5B" w:rsidRDefault="00867B5B" w:rsidP="00AC58A4">
                    <w:pPr>
                      <w:pStyle w:val="ListParagraph"/>
                      <w:numPr>
                        <w:ilvl w:val="0"/>
                        <w:numId w:val="1"/>
                      </w:numPr>
                      <w:spacing w:line="240" w:lineRule="auto"/>
                      <w:rPr>
                        <w:sz w:val="20"/>
                        <w:szCs w:val="20"/>
                      </w:rPr>
                    </w:pPr>
                    <w:r w:rsidRPr="00867B5B">
                      <w:rPr>
                        <w:sz w:val="20"/>
                        <w:szCs w:val="20"/>
                      </w:rPr>
                      <w:t>Project scope development</w:t>
                    </w:r>
                  </w:p>
                  <w:p w:rsidR="00867B5B" w:rsidRPr="00867B5B" w:rsidRDefault="00867B5B" w:rsidP="00AC58A4">
                    <w:pPr>
                      <w:pStyle w:val="ListParagraph"/>
                      <w:numPr>
                        <w:ilvl w:val="0"/>
                        <w:numId w:val="1"/>
                      </w:numPr>
                      <w:spacing w:line="240" w:lineRule="auto"/>
                      <w:rPr>
                        <w:sz w:val="20"/>
                        <w:szCs w:val="20"/>
                      </w:rPr>
                    </w:pPr>
                    <w:r w:rsidRPr="00867B5B">
                      <w:rPr>
                        <w:sz w:val="20"/>
                        <w:szCs w:val="20"/>
                      </w:rPr>
                      <w:t>Multi-discipline coordination</w:t>
                    </w:r>
                  </w:p>
                  <w:p w:rsidR="00867B5B" w:rsidRPr="00867B5B" w:rsidRDefault="00867B5B" w:rsidP="00AC58A4">
                    <w:pPr>
                      <w:pStyle w:val="ListParagraph"/>
                      <w:numPr>
                        <w:ilvl w:val="0"/>
                        <w:numId w:val="1"/>
                      </w:numPr>
                      <w:spacing w:line="240" w:lineRule="auto"/>
                      <w:rPr>
                        <w:sz w:val="20"/>
                        <w:szCs w:val="20"/>
                      </w:rPr>
                    </w:pPr>
                    <w:r w:rsidRPr="00867B5B">
                      <w:rPr>
                        <w:sz w:val="20"/>
                        <w:szCs w:val="20"/>
                      </w:rPr>
                      <w:t>Cost and scope change control</w:t>
                    </w:r>
                  </w:p>
                  <w:p w:rsidR="00867B5B" w:rsidRPr="00867B5B" w:rsidRDefault="00867B5B" w:rsidP="00AC58A4">
                    <w:pPr>
                      <w:pStyle w:val="ListParagraph"/>
                      <w:numPr>
                        <w:ilvl w:val="0"/>
                        <w:numId w:val="1"/>
                      </w:numPr>
                      <w:spacing w:line="240" w:lineRule="auto"/>
                      <w:rPr>
                        <w:sz w:val="20"/>
                        <w:szCs w:val="20"/>
                      </w:rPr>
                    </w:pPr>
                    <w:r w:rsidRPr="00867B5B">
                      <w:rPr>
                        <w:sz w:val="20"/>
                        <w:szCs w:val="20"/>
                      </w:rPr>
                      <w:t>Project collaboration and secure document review</w:t>
                    </w:r>
                  </w:p>
                  <w:p w:rsidR="00867B5B" w:rsidRPr="00867B5B" w:rsidRDefault="00867B5B" w:rsidP="00AC58A4">
                    <w:pPr>
                      <w:pStyle w:val="ListParagraph"/>
                      <w:numPr>
                        <w:ilvl w:val="0"/>
                        <w:numId w:val="1"/>
                      </w:numPr>
                      <w:spacing w:line="240" w:lineRule="auto"/>
                      <w:rPr>
                        <w:sz w:val="20"/>
                        <w:szCs w:val="20"/>
                      </w:rPr>
                    </w:pPr>
                    <w:r w:rsidRPr="00867B5B">
                      <w:rPr>
                        <w:sz w:val="20"/>
                        <w:szCs w:val="20"/>
                      </w:rPr>
                      <w:t>Hazardous materials (MSDS)</w:t>
                    </w:r>
                  </w:p>
                  <w:p w:rsidR="00867B5B" w:rsidRPr="000B42BB" w:rsidRDefault="00867B5B" w:rsidP="00AC58A4">
                    <w:pPr>
                      <w:spacing w:line="240" w:lineRule="auto"/>
                      <w:contextualSpacing/>
                      <w:rPr>
                        <w:b/>
                        <w:sz w:val="20"/>
                        <w:szCs w:val="20"/>
                      </w:rPr>
                    </w:pPr>
                    <w:r w:rsidRPr="000B42BB">
                      <w:rPr>
                        <w:b/>
                        <w:sz w:val="20"/>
                        <w:szCs w:val="20"/>
                      </w:rPr>
                      <w:t>Mechanical Engineering</w:t>
                    </w:r>
                  </w:p>
                  <w:p w:rsidR="00867B5B" w:rsidRDefault="00867B5B" w:rsidP="00AC58A4">
                    <w:pPr>
                      <w:spacing w:line="240" w:lineRule="auto"/>
                      <w:contextualSpacing/>
                      <w:rPr>
                        <w:sz w:val="20"/>
                        <w:szCs w:val="20"/>
                      </w:rPr>
                    </w:pPr>
                    <w:r>
                      <w:rPr>
                        <w:sz w:val="20"/>
                        <w:szCs w:val="20"/>
                      </w:rPr>
                      <w:t>Mechanical engineering is critical in the design of modern facilities. Large heat loads from technical equipment must be planned and accounted for, particularly as it relates to:</w:t>
                    </w:r>
                  </w:p>
                  <w:p w:rsidR="00867B5B" w:rsidRPr="00867B5B" w:rsidRDefault="00867B5B" w:rsidP="00467AFF">
                    <w:pPr>
                      <w:pStyle w:val="ListParagraph"/>
                      <w:numPr>
                        <w:ilvl w:val="0"/>
                        <w:numId w:val="1"/>
                      </w:numPr>
                      <w:spacing w:line="240" w:lineRule="auto"/>
                      <w:rPr>
                        <w:sz w:val="20"/>
                        <w:szCs w:val="20"/>
                      </w:rPr>
                    </w:pPr>
                    <w:r w:rsidRPr="00867B5B">
                      <w:rPr>
                        <w:sz w:val="20"/>
                        <w:szCs w:val="20"/>
                      </w:rPr>
                      <w:t>HVAC system planning, selection and design</w:t>
                    </w:r>
                  </w:p>
                  <w:p w:rsidR="00867B5B" w:rsidRPr="00867B5B" w:rsidRDefault="00867B5B" w:rsidP="00467AFF">
                    <w:pPr>
                      <w:pStyle w:val="ListParagraph"/>
                      <w:numPr>
                        <w:ilvl w:val="0"/>
                        <w:numId w:val="1"/>
                      </w:numPr>
                      <w:spacing w:line="240" w:lineRule="auto"/>
                      <w:rPr>
                        <w:sz w:val="20"/>
                        <w:szCs w:val="20"/>
                      </w:rPr>
                    </w:pPr>
                    <w:r w:rsidRPr="00867B5B">
                      <w:rPr>
                        <w:sz w:val="20"/>
                        <w:szCs w:val="20"/>
                      </w:rPr>
                      <w:t>Mechanical equipment specifying and procurement</w:t>
                    </w:r>
                  </w:p>
                  <w:p w:rsidR="00867B5B" w:rsidRPr="00867B5B" w:rsidRDefault="00867B5B" w:rsidP="00467AFF">
                    <w:pPr>
                      <w:pStyle w:val="ListParagraph"/>
                      <w:numPr>
                        <w:ilvl w:val="0"/>
                        <w:numId w:val="1"/>
                      </w:numPr>
                      <w:spacing w:line="240" w:lineRule="auto"/>
                      <w:rPr>
                        <w:sz w:val="20"/>
                        <w:szCs w:val="20"/>
                      </w:rPr>
                    </w:pPr>
                    <w:r w:rsidRPr="00867B5B">
                      <w:rPr>
                        <w:sz w:val="20"/>
                        <w:szCs w:val="20"/>
                      </w:rPr>
                      <w:t>Potable water and sanitary waste design</w:t>
                    </w:r>
                  </w:p>
                  <w:p w:rsidR="00867B5B" w:rsidRPr="00867B5B" w:rsidRDefault="00867B5B" w:rsidP="00467AFF">
                    <w:pPr>
                      <w:pStyle w:val="ListParagraph"/>
                      <w:numPr>
                        <w:ilvl w:val="0"/>
                        <w:numId w:val="1"/>
                      </w:numPr>
                      <w:spacing w:line="240" w:lineRule="auto"/>
                      <w:rPr>
                        <w:sz w:val="20"/>
                        <w:szCs w:val="20"/>
                      </w:rPr>
                    </w:pPr>
                    <w:r w:rsidRPr="00867B5B">
                      <w:rPr>
                        <w:sz w:val="20"/>
                        <w:szCs w:val="20"/>
                      </w:rPr>
                      <w:t>Building and Fire Code analysis</w:t>
                    </w:r>
                  </w:p>
                  <w:p w:rsidR="00867B5B" w:rsidRPr="00867B5B" w:rsidRDefault="00867B5B" w:rsidP="00467AFF">
                    <w:pPr>
                      <w:pStyle w:val="ListParagraph"/>
                      <w:numPr>
                        <w:ilvl w:val="0"/>
                        <w:numId w:val="1"/>
                      </w:numPr>
                      <w:spacing w:line="240" w:lineRule="auto"/>
                      <w:rPr>
                        <w:sz w:val="20"/>
                        <w:szCs w:val="20"/>
                      </w:rPr>
                    </w:pPr>
                    <w:r w:rsidRPr="00867B5B">
                      <w:rPr>
                        <w:sz w:val="20"/>
                        <w:szCs w:val="20"/>
                      </w:rPr>
                      <w:t>Fire suppression system layout and design</w:t>
                    </w:r>
                  </w:p>
                  <w:p w:rsidR="00867B5B" w:rsidRPr="00867B5B" w:rsidRDefault="00867B5B" w:rsidP="00467AFF">
                    <w:pPr>
                      <w:pStyle w:val="ListParagraph"/>
                      <w:numPr>
                        <w:ilvl w:val="0"/>
                        <w:numId w:val="1"/>
                      </w:numPr>
                      <w:spacing w:line="240" w:lineRule="auto"/>
                      <w:rPr>
                        <w:sz w:val="20"/>
                        <w:szCs w:val="20"/>
                      </w:rPr>
                    </w:pPr>
                    <w:r w:rsidRPr="00867B5B">
                      <w:rPr>
                        <w:sz w:val="20"/>
                        <w:szCs w:val="20"/>
                      </w:rPr>
                      <w:t>Specialized exhaust and filtration</w:t>
                    </w:r>
                  </w:p>
                  <w:p w:rsidR="00867B5B" w:rsidRPr="000B42BB" w:rsidRDefault="00867B5B" w:rsidP="00453487">
                    <w:pPr>
                      <w:spacing w:line="240" w:lineRule="auto"/>
                      <w:contextualSpacing/>
                      <w:rPr>
                        <w:b/>
                        <w:sz w:val="20"/>
                        <w:szCs w:val="20"/>
                      </w:rPr>
                    </w:pPr>
                    <w:r w:rsidRPr="000B42BB">
                      <w:rPr>
                        <w:b/>
                        <w:sz w:val="20"/>
                        <w:szCs w:val="20"/>
                      </w:rPr>
                      <w:t>Electrical Engineering</w:t>
                    </w:r>
                  </w:p>
                  <w:p w:rsidR="00867B5B" w:rsidRDefault="00867B5B" w:rsidP="00AC58A4">
                    <w:pPr>
                      <w:spacing w:line="240" w:lineRule="auto"/>
                      <w:contextualSpacing/>
                      <w:rPr>
                        <w:sz w:val="20"/>
                        <w:szCs w:val="20"/>
                      </w:rPr>
                    </w:pPr>
                    <w:r>
                      <w:rPr>
                        <w:sz w:val="20"/>
                        <w:szCs w:val="20"/>
                      </w:rPr>
                      <w:t>Electrical engineering will plan and provide reliable power and grounding systems for your network electronics:</w:t>
                    </w:r>
                  </w:p>
                  <w:p w:rsidR="00867B5B" w:rsidRPr="00867B5B" w:rsidRDefault="00867B5B" w:rsidP="00867B5B">
                    <w:pPr>
                      <w:pStyle w:val="ListParagraph"/>
                      <w:numPr>
                        <w:ilvl w:val="0"/>
                        <w:numId w:val="1"/>
                      </w:numPr>
                      <w:spacing w:line="240" w:lineRule="auto"/>
                      <w:rPr>
                        <w:sz w:val="20"/>
                        <w:szCs w:val="20"/>
                      </w:rPr>
                    </w:pPr>
                    <w:r w:rsidRPr="00867B5B">
                      <w:rPr>
                        <w:sz w:val="20"/>
                        <w:szCs w:val="20"/>
                      </w:rPr>
                      <w:t>Electrical systems planning, selection and design</w:t>
                    </w:r>
                  </w:p>
                  <w:p w:rsidR="00867B5B" w:rsidRPr="00867B5B" w:rsidRDefault="00867B5B" w:rsidP="00867B5B">
                    <w:pPr>
                      <w:pStyle w:val="ListParagraph"/>
                      <w:numPr>
                        <w:ilvl w:val="0"/>
                        <w:numId w:val="1"/>
                      </w:numPr>
                      <w:spacing w:line="240" w:lineRule="auto"/>
                      <w:rPr>
                        <w:sz w:val="20"/>
                        <w:szCs w:val="20"/>
                      </w:rPr>
                    </w:pPr>
                    <w:r w:rsidRPr="00867B5B">
                      <w:rPr>
                        <w:sz w:val="20"/>
                        <w:szCs w:val="20"/>
                      </w:rPr>
                      <w:t>Ground systems calculation and design</w:t>
                    </w:r>
                  </w:p>
                  <w:p w:rsidR="00867B5B" w:rsidRPr="00867B5B" w:rsidRDefault="00867B5B" w:rsidP="00867B5B">
                    <w:pPr>
                      <w:pStyle w:val="ListParagraph"/>
                      <w:numPr>
                        <w:ilvl w:val="0"/>
                        <w:numId w:val="1"/>
                      </w:numPr>
                      <w:spacing w:line="240" w:lineRule="auto"/>
                      <w:rPr>
                        <w:sz w:val="20"/>
                        <w:szCs w:val="20"/>
                      </w:rPr>
                    </w:pPr>
                    <w:r w:rsidRPr="00867B5B">
                      <w:rPr>
                        <w:sz w:val="20"/>
                        <w:szCs w:val="20"/>
                      </w:rPr>
                      <w:t>Power distribution systems – 480 volt through 38kV</w:t>
                    </w:r>
                  </w:p>
                  <w:p w:rsidR="00867B5B" w:rsidRPr="00867B5B" w:rsidRDefault="00867B5B" w:rsidP="00867B5B">
                    <w:pPr>
                      <w:pStyle w:val="ListParagraph"/>
                      <w:numPr>
                        <w:ilvl w:val="0"/>
                        <w:numId w:val="1"/>
                      </w:numPr>
                      <w:spacing w:line="240" w:lineRule="auto"/>
                      <w:rPr>
                        <w:sz w:val="20"/>
                        <w:szCs w:val="20"/>
                      </w:rPr>
                    </w:pPr>
                    <w:r w:rsidRPr="00867B5B">
                      <w:rPr>
                        <w:sz w:val="20"/>
                        <w:szCs w:val="20"/>
                      </w:rPr>
                      <w:t>Material procurement</w:t>
                    </w:r>
                  </w:p>
                  <w:p w:rsidR="00867B5B" w:rsidRPr="00867B5B" w:rsidRDefault="00867B5B" w:rsidP="00867B5B">
                    <w:pPr>
                      <w:pStyle w:val="ListParagraph"/>
                      <w:numPr>
                        <w:ilvl w:val="0"/>
                        <w:numId w:val="1"/>
                      </w:numPr>
                      <w:spacing w:line="240" w:lineRule="auto"/>
                      <w:rPr>
                        <w:sz w:val="20"/>
                        <w:szCs w:val="20"/>
                      </w:rPr>
                    </w:pPr>
                    <w:r w:rsidRPr="00867B5B">
                      <w:rPr>
                        <w:sz w:val="20"/>
                        <w:szCs w:val="20"/>
                      </w:rPr>
                      <w:t>Construction management with full EPC delivery</w:t>
                    </w:r>
                  </w:p>
                  <w:p w:rsidR="00867B5B" w:rsidRPr="00867B5B" w:rsidRDefault="00867B5B" w:rsidP="00867B5B">
                    <w:pPr>
                      <w:pStyle w:val="ListParagraph"/>
                      <w:numPr>
                        <w:ilvl w:val="0"/>
                        <w:numId w:val="1"/>
                      </w:numPr>
                      <w:spacing w:line="240" w:lineRule="auto"/>
                      <w:rPr>
                        <w:sz w:val="20"/>
                        <w:szCs w:val="20"/>
                      </w:rPr>
                    </w:pPr>
                    <w:r w:rsidRPr="00867B5B">
                      <w:rPr>
                        <w:sz w:val="20"/>
                        <w:szCs w:val="20"/>
                      </w:rPr>
                      <w:t>Construction budget estimates &amp; scheduling</w:t>
                    </w:r>
                  </w:p>
                  <w:p w:rsidR="00867B5B" w:rsidRPr="00867B5B" w:rsidRDefault="00867B5B" w:rsidP="00867B5B">
                    <w:pPr>
                      <w:pStyle w:val="ListParagraph"/>
                      <w:numPr>
                        <w:ilvl w:val="0"/>
                        <w:numId w:val="1"/>
                      </w:numPr>
                      <w:spacing w:line="240" w:lineRule="auto"/>
                      <w:rPr>
                        <w:sz w:val="20"/>
                        <w:szCs w:val="20"/>
                      </w:rPr>
                    </w:pPr>
                    <w:r w:rsidRPr="00867B5B">
                      <w:rPr>
                        <w:sz w:val="20"/>
                        <w:szCs w:val="20"/>
                      </w:rPr>
                      <w:t>Construction permitting and bid analysis</w:t>
                    </w:r>
                  </w:p>
                  <w:p w:rsidR="00867B5B" w:rsidRPr="00867B5B" w:rsidRDefault="00867B5B" w:rsidP="00867B5B">
                    <w:pPr>
                      <w:pStyle w:val="ListParagraph"/>
                      <w:numPr>
                        <w:ilvl w:val="0"/>
                        <w:numId w:val="1"/>
                      </w:numPr>
                      <w:spacing w:line="240" w:lineRule="auto"/>
                      <w:rPr>
                        <w:sz w:val="20"/>
                        <w:szCs w:val="20"/>
                      </w:rPr>
                    </w:pPr>
                    <w:r w:rsidRPr="00867B5B">
                      <w:rPr>
                        <w:sz w:val="20"/>
                        <w:szCs w:val="20"/>
                      </w:rPr>
                      <w:t>Hazardous materials (MSDS)</w:t>
                    </w:r>
                  </w:p>
                  <w:p w:rsidR="00867B5B" w:rsidRPr="00867B5B" w:rsidRDefault="00867B5B" w:rsidP="00867B5B">
                    <w:pPr>
                      <w:pStyle w:val="ListParagraph"/>
                      <w:numPr>
                        <w:ilvl w:val="0"/>
                        <w:numId w:val="1"/>
                      </w:numPr>
                      <w:spacing w:line="240" w:lineRule="auto"/>
                      <w:rPr>
                        <w:sz w:val="20"/>
                        <w:szCs w:val="20"/>
                      </w:rPr>
                    </w:pPr>
                    <w:r w:rsidRPr="00867B5B">
                      <w:rPr>
                        <w:sz w:val="20"/>
                        <w:szCs w:val="20"/>
                      </w:rPr>
                      <w:t>Energy codes</w:t>
                    </w:r>
                  </w:p>
                  <w:p w:rsidR="00867B5B" w:rsidRPr="00867B5B" w:rsidRDefault="00867B5B" w:rsidP="00867B5B">
                    <w:pPr>
                      <w:pStyle w:val="ListParagraph"/>
                      <w:numPr>
                        <w:ilvl w:val="0"/>
                        <w:numId w:val="1"/>
                      </w:numPr>
                      <w:spacing w:line="240" w:lineRule="auto"/>
                      <w:rPr>
                        <w:sz w:val="20"/>
                        <w:szCs w:val="20"/>
                      </w:rPr>
                    </w:pPr>
                    <w:r w:rsidRPr="00867B5B">
                      <w:rPr>
                        <w:sz w:val="20"/>
                        <w:szCs w:val="20"/>
                      </w:rPr>
                      <w:t>Medical gas system design</w:t>
                    </w:r>
                  </w:p>
                  <w:p w:rsidR="00867B5B" w:rsidRPr="00867B5B" w:rsidRDefault="00867B5B" w:rsidP="00867B5B">
                    <w:pPr>
                      <w:pStyle w:val="ListParagraph"/>
                      <w:numPr>
                        <w:ilvl w:val="0"/>
                        <w:numId w:val="1"/>
                      </w:numPr>
                      <w:spacing w:line="240" w:lineRule="auto"/>
                      <w:rPr>
                        <w:sz w:val="20"/>
                        <w:szCs w:val="20"/>
                      </w:rPr>
                    </w:pPr>
                    <w:r w:rsidRPr="00867B5B">
                      <w:rPr>
                        <w:sz w:val="20"/>
                        <w:szCs w:val="20"/>
                      </w:rPr>
                      <w:t>Power system over current device coordination studies</w:t>
                    </w:r>
                  </w:p>
                  <w:p w:rsidR="00867B5B" w:rsidRPr="00867B5B" w:rsidRDefault="00867B5B" w:rsidP="00867B5B">
                    <w:pPr>
                      <w:pStyle w:val="ListParagraph"/>
                      <w:numPr>
                        <w:ilvl w:val="0"/>
                        <w:numId w:val="1"/>
                      </w:numPr>
                      <w:spacing w:line="240" w:lineRule="auto"/>
                      <w:rPr>
                        <w:sz w:val="20"/>
                        <w:szCs w:val="20"/>
                      </w:rPr>
                    </w:pPr>
                    <w:r w:rsidRPr="00867B5B">
                      <w:rPr>
                        <w:sz w:val="20"/>
                        <w:szCs w:val="20"/>
                      </w:rPr>
                      <w:t>DC power and uninterrupted power systems</w:t>
                    </w:r>
                  </w:p>
                  <w:p w:rsidR="00867B5B" w:rsidRPr="000467B6" w:rsidRDefault="00867B5B" w:rsidP="00AC58A4">
                    <w:pPr>
                      <w:spacing w:line="240" w:lineRule="auto"/>
                      <w:rPr>
                        <w:sz w:val="20"/>
                        <w:szCs w:val="20"/>
                      </w:rPr>
                    </w:pPr>
                  </w:p>
                  <w:p w:rsidR="00867B5B" w:rsidRDefault="00867B5B" w:rsidP="00AC58A4">
                    <w:pPr>
                      <w:spacing w:line="240" w:lineRule="auto"/>
                      <w:contextualSpacing/>
                      <w:rPr>
                        <w:sz w:val="20"/>
                        <w:szCs w:val="20"/>
                      </w:rPr>
                    </w:pPr>
                  </w:p>
                  <w:p w:rsidR="00867B5B" w:rsidRPr="00545AFB" w:rsidRDefault="00867B5B" w:rsidP="00AC58A4">
                    <w:pPr>
                      <w:spacing w:line="240" w:lineRule="auto"/>
                      <w:contextualSpacing/>
                      <w:rPr>
                        <w:ins w:id="1" w:author="dougmcmurray" w:date="2010-03-09T10:31:00Z"/>
                        <w:sz w:val="20"/>
                        <w:szCs w:val="20"/>
                      </w:rPr>
                    </w:pPr>
                  </w:p>
                  <w:p w:rsidR="00867B5B" w:rsidRDefault="00867B5B" w:rsidP="00AC58A4">
                    <w:pPr>
                      <w:rPr>
                        <w:ins w:id="2" w:author="dougmcmurray" w:date="2010-03-09T10:31:00Z"/>
                      </w:rPr>
                    </w:pPr>
                  </w:p>
                </w:txbxContent>
              </v:textbox>
            </v:shape>
          </w:pict>
        </w:r>
      </w:ins>
      <w:r w:rsidR="00A72829">
        <w:rPr>
          <w:noProof/>
        </w:rPr>
        <w:drawing>
          <wp:inline distT="0" distB="0" distL="0" distR="0" wp14:anchorId="6C366FC6" wp14:editId="7F6AE714">
            <wp:extent cx="7772400" cy="10056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lities Services.png"/>
                    <pic:cNvPicPr/>
                  </pic:nvPicPr>
                  <pic:blipFill>
                    <a:blip r:embed="rId7">
                      <a:extLst>
                        <a:ext uri="{28A0092B-C50C-407E-A947-70E740481C1C}">
                          <a14:useLocalDpi xmlns:a14="http://schemas.microsoft.com/office/drawing/2010/main" val="0"/>
                        </a:ext>
                      </a:extLst>
                    </a:blip>
                    <a:stretch>
                      <a:fillRect/>
                    </a:stretch>
                  </pic:blipFill>
                  <pic:spPr>
                    <a:xfrm>
                      <a:off x="0" y="0"/>
                      <a:ext cx="7772400" cy="10056495"/>
                    </a:xfrm>
                    <a:prstGeom prst="rect">
                      <a:avLst/>
                    </a:prstGeom>
                  </pic:spPr>
                </pic:pic>
              </a:graphicData>
            </a:graphic>
          </wp:inline>
        </w:drawing>
      </w:r>
      <w:bookmarkStart w:id="3" w:name="_GoBack"/>
      <w:bookmarkEnd w:id="3"/>
    </w:p>
    <w:sectPr w:rsidR="00522953" w:rsidSect="00303CEC">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3799D"/>
    <w:multiLevelType w:val="hybridMultilevel"/>
    <w:tmpl w:val="88B6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44113"/>
    <w:multiLevelType w:val="hybridMultilevel"/>
    <w:tmpl w:val="6CD8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A139A"/>
    <w:multiLevelType w:val="hybridMultilevel"/>
    <w:tmpl w:val="5D80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03CEC"/>
    <w:rsid w:val="0003078D"/>
    <w:rsid w:val="00032427"/>
    <w:rsid w:val="000467B6"/>
    <w:rsid w:val="00082665"/>
    <w:rsid w:val="000B42BB"/>
    <w:rsid w:val="000C0E08"/>
    <w:rsid w:val="000E7154"/>
    <w:rsid w:val="0014034D"/>
    <w:rsid w:val="001452C1"/>
    <w:rsid w:val="002C4D76"/>
    <w:rsid w:val="00303CEC"/>
    <w:rsid w:val="00306D7C"/>
    <w:rsid w:val="00350CF8"/>
    <w:rsid w:val="00453487"/>
    <w:rsid w:val="00467AFF"/>
    <w:rsid w:val="004D4AB8"/>
    <w:rsid w:val="004E69CC"/>
    <w:rsid w:val="00503F79"/>
    <w:rsid w:val="00510047"/>
    <w:rsid w:val="00522953"/>
    <w:rsid w:val="00545AFB"/>
    <w:rsid w:val="00564182"/>
    <w:rsid w:val="005B6262"/>
    <w:rsid w:val="00643FEA"/>
    <w:rsid w:val="007539C3"/>
    <w:rsid w:val="00806077"/>
    <w:rsid w:val="00867B5B"/>
    <w:rsid w:val="009214F3"/>
    <w:rsid w:val="00950981"/>
    <w:rsid w:val="0095499E"/>
    <w:rsid w:val="009E0014"/>
    <w:rsid w:val="00A72829"/>
    <w:rsid w:val="00AC58A4"/>
    <w:rsid w:val="00AD5413"/>
    <w:rsid w:val="00B7197B"/>
    <w:rsid w:val="00CB5B09"/>
    <w:rsid w:val="00E265A2"/>
    <w:rsid w:val="00E62F28"/>
    <w:rsid w:val="00E711C9"/>
    <w:rsid w:val="00EB6FBE"/>
    <w:rsid w:val="00EF5659"/>
    <w:rsid w:val="00F40D44"/>
    <w:rsid w:val="00F52F67"/>
    <w:rsid w:val="00FA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EC"/>
    <w:rPr>
      <w:rFonts w:ascii="Tahoma" w:hAnsi="Tahoma" w:cs="Tahoma"/>
      <w:sz w:val="16"/>
      <w:szCs w:val="16"/>
    </w:rPr>
  </w:style>
  <w:style w:type="paragraph" w:styleId="ListParagraph">
    <w:name w:val="List Paragraph"/>
    <w:basedOn w:val="Normal"/>
    <w:uiPriority w:val="34"/>
    <w:qFormat/>
    <w:rsid w:val="000467B6"/>
    <w:pPr>
      <w:ind w:left="720"/>
      <w:contextualSpacing/>
    </w:pPr>
  </w:style>
  <w:style w:type="paragraph" w:styleId="Revision">
    <w:name w:val="Revision"/>
    <w:hidden/>
    <w:uiPriority w:val="99"/>
    <w:semiHidden/>
    <w:rsid w:val="00867B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16C85-F60B-4C9A-986F-1EE2543F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Micron Technology, Inc.</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rparton</dc:creator>
  <cp:lastModifiedBy>Ron Ivie</cp:lastModifiedBy>
  <cp:revision>6</cp:revision>
  <cp:lastPrinted>2009-10-28T03:17:00Z</cp:lastPrinted>
  <dcterms:created xsi:type="dcterms:W3CDTF">2010-03-09T17:33:00Z</dcterms:created>
  <dcterms:modified xsi:type="dcterms:W3CDTF">2014-03-18T22:23:00Z</dcterms:modified>
</cp:coreProperties>
</file>